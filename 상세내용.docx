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EDF8F" w14:textId="36D9770A" w:rsidR="007E7D1C" w:rsidRDefault="00EF423C" w:rsidP="00EF423C">
      <w:pPr>
        <w:pStyle w:val="a3"/>
        <w:numPr>
          <w:ilvl w:val="0"/>
          <w:numId w:val="1"/>
        </w:numPr>
        <w:ind w:leftChars="0" w:left="709" w:hanging="309"/>
      </w:pPr>
      <w:proofErr w:type="spellStart"/>
      <w:r>
        <w:rPr>
          <w:rFonts w:hint="eastAsia"/>
        </w:rPr>
        <w:t>단면이미지</w:t>
      </w:r>
      <w:proofErr w:type="spellEnd"/>
      <w:r>
        <w:br/>
        <w:t xml:space="preserve">- </w:t>
      </w:r>
      <w:r>
        <w:rPr>
          <w:rFonts w:hint="eastAsia"/>
        </w:rPr>
        <w:t xml:space="preserve">세로사이즈 </w:t>
      </w:r>
      <w:r>
        <w:t>1960px</w:t>
      </w:r>
      <w:r>
        <w:rPr>
          <w:rFonts w:hint="eastAsia"/>
        </w:rPr>
        <w:t>로 고정.</w:t>
      </w:r>
      <w:r>
        <w:t xml:space="preserve"> </w:t>
      </w:r>
      <w:r>
        <w:rPr>
          <w:rFonts w:hint="eastAsia"/>
        </w:rPr>
        <w:t>가로사이즈 신경</w:t>
      </w:r>
      <w:r w:rsidR="001C4E38">
        <w:rPr>
          <w:rFonts w:hint="eastAsia"/>
        </w:rPr>
        <w:t xml:space="preserve"> </w:t>
      </w:r>
      <w:proofErr w:type="spellStart"/>
      <w:r>
        <w:rPr>
          <w:rFonts w:hint="eastAsia"/>
        </w:rPr>
        <w:t>노노</w:t>
      </w:r>
      <w:proofErr w:type="spellEnd"/>
      <w:r>
        <w:rPr>
          <w:rFonts w:hint="eastAsia"/>
        </w:rPr>
        <w:t>.</w:t>
      </w:r>
      <w:r>
        <w:br/>
        <w:t>- high(60%)</w:t>
      </w:r>
      <w:r>
        <w:rPr>
          <w:rFonts w:hint="eastAsia"/>
        </w:rPr>
        <w:t xml:space="preserve">로 </w:t>
      </w:r>
      <w:r>
        <w:t xml:space="preserve">jpg </w:t>
      </w:r>
      <w:r>
        <w:rPr>
          <w:rFonts w:hint="eastAsia"/>
        </w:rPr>
        <w:t>저장</w:t>
      </w:r>
      <w:r w:rsidR="00B606F5">
        <w:br/>
        <w:t xml:space="preserve">- </w:t>
      </w:r>
      <w:r w:rsidR="00B606F5">
        <w:rPr>
          <w:rFonts w:hint="eastAsia"/>
        </w:rPr>
        <w:t xml:space="preserve">확대가능 </w:t>
      </w:r>
      <w:r w:rsidR="001A388B">
        <w:rPr>
          <w:rFonts w:hint="eastAsia"/>
        </w:rPr>
        <w:t>p</w:t>
      </w:r>
      <w:r w:rsidR="001A388B">
        <w:t>ath</w:t>
      </w:r>
      <w:r w:rsidR="001A388B">
        <w:rPr>
          <w:rFonts w:hint="eastAsia"/>
        </w:rPr>
        <w:t>로 지정</w:t>
      </w:r>
      <w:r w:rsidR="00C87EAE">
        <w:br/>
      </w:r>
    </w:p>
    <w:p w14:paraId="5E0F5AE7" w14:textId="3A514368" w:rsidR="00C87EAE" w:rsidRDefault="00386870" w:rsidP="00EF423C">
      <w:pPr>
        <w:pStyle w:val="a3"/>
        <w:numPr>
          <w:ilvl w:val="0"/>
          <w:numId w:val="1"/>
        </w:numPr>
        <w:ind w:leftChars="0" w:left="709" w:hanging="309"/>
      </w:pPr>
      <w:r>
        <w:rPr>
          <w:rFonts w:hint="eastAsia"/>
        </w:rPr>
        <w:t>좌측 판서기능 및 자료 다운로드</w:t>
      </w:r>
      <w:r>
        <w:br/>
        <w:t xml:space="preserve">- </w:t>
      </w:r>
      <w:r>
        <w:rPr>
          <w:rFonts w:hint="eastAsia"/>
        </w:rPr>
        <w:t>좌측 고정</w:t>
      </w:r>
      <w:r>
        <w:br/>
        <w:t xml:space="preserve">- </w:t>
      </w:r>
      <w:r>
        <w:rPr>
          <w:rFonts w:hint="eastAsia"/>
        </w:rPr>
        <w:t>숨김 기능</w:t>
      </w:r>
      <w:r>
        <w:br/>
        <w:t xml:space="preserve">- </w:t>
      </w:r>
      <w:r>
        <w:rPr>
          <w:rFonts w:hint="eastAsia"/>
        </w:rPr>
        <w:t>다운로드 영역 스크롤</w:t>
      </w:r>
      <w:r w:rsidR="006E0815">
        <w:br/>
      </w:r>
    </w:p>
    <w:p w14:paraId="5A93B948" w14:textId="0D1AD42E" w:rsidR="006E0815" w:rsidRDefault="006E0815" w:rsidP="00EF423C">
      <w:pPr>
        <w:pStyle w:val="a3"/>
        <w:numPr>
          <w:ilvl w:val="0"/>
          <w:numId w:val="1"/>
        </w:numPr>
        <w:ind w:leftChars="0" w:left="709" w:hanging="309"/>
      </w:pPr>
      <w:proofErr w:type="spellStart"/>
      <w:r>
        <w:rPr>
          <w:rFonts w:hint="eastAsia"/>
        </w:rPr>
        <w:t>확대이미지</w:t>
      </w:r>
      <w:proofErr w:type="spellEnd"/>
      <w:r w:rsidR="00025BDD">
        <w:br/>
        <w:t xml:space="preserve">- </w:t>
      </w:r>
      <w:r w:rsidR="00025BDD">
        <w:rPr>
          <w:rFonts w:hint="eastAsia"/>
        </w:rPr>
        <w:t>기본사이즈</w:t>
      </w:r>
      <w:r w:rsidR="00BE7F7A">
        <w:rPr>
          <w:rFonts w:hint="eastAsia"/>
        </w:rPr>
        <w:t xml:space="preserve"> 고정:</w:t>
      </w:r>
      <w:r w:rsidR="00BE7F7A">
        <w:t xml:space="preserve"> SVG </w:t>
      </w:r>
      <w:proofErr w:type="spellStart"/>
      <w:r w:rsidR="00BE7F7A">
        <w:t>Viewbox</w:t>
      </w:r>
      <w:proofErr w:type="spellEnd"/>
      <w:r w:rsidR="00E74BC9">
        <w:t xml:space="preserve"> </w:t>
      </w:r>
      <w:r w:rsidR="00E74BC9">
        <w:rPr>
          <w:rFonts w:hint="eastAsia"/>
        </w:rPr>
        <w:t>고정</w:t>
      </w:r>
      <w:r w:rsidR="00AD5B1E">
        <w:rPr>
          <w:rFonts w:hint="eastAsia"/>
        </w:rPr>
        <w:t xml:space="preserve"> </w:t>
      </w:r>
      <w:r w:rsidR="00AD5B1E">
        <w:t>(</w:t>
      </w:r>
      <w:proofErr w:type="spellStart"/>
      <w:r w:rsidR="00AD5B1E">
        <w:rPr>
          <w:rFonts w:hint="eastAsia"/>
        </w:rPr>
        <w:t>기본이미지</w:t>
      </w:r>
      <w:proofErr w:type="spellEnd"/>
      <w:r w:rsidR="00AD5B1E">
        <w:rPr>
          <w:rFonts w:hint="eastAsia"/>
        </w:rPr>
        <w:t xml:space="preserve"> </w:t>
      </w:r>
      <w:r w:rsidR="00274914">
        <w:t>1380*929)</w:t>
      </w:r>
      <w:r w:rsidR="00025BDD">
        <w:br/>
        <w:t xml:space="preserve">- </w:t>
      </w:r>
      <w:r w:rsidR="00E74BC9">
        <w:rPr>
          <w:rFonts w:hint="eastAsia"/>
        </w:rPr>
        <w:t>기본</w:t>
      </w:r>
      <w:r w:rsidR="00025BDD">
        <w:rPr>
          <w:rFonts w:hint="eastAsia"/>
        </w:rPr>
        <w:t>사이즈</w:t>
      </w:r>
      <w:r w:rsidR="00E74BC9">
        <w:rPr>
          <w:rFonts w:hint="eastAsia"/>
        </w:rPr>
        <w:t xml:space="preserve"> </w:t>
      </w:r>
      <w:proofErr w:type="gramStart"/>
      <w:r w:rsidR="00E74BC9">
        <w:rPr>
          <w:rFonts w:hint="eastAsia"/>
        </w:rPr>
        <w:t xml:space="preserve">외 </w:t>
      </w:r>
      <w:r w:rsidR="00E74BC9">
        <w:t>:</w:t>
      </w:r>
      <w:proofErr w:type="gramEnd"/>
      <w:r w:rsidR="00E74BC9">
        <w:t xml:space="preserve"> SVG </w:t>
      </w:r>
      <w:proofErr w:type="spellStart"/>
      <w:r w:rsidR="00E74BC9">
        <w:t>Viewbox</w:t>
      </w:r>
      <w:proofErr w:type="spellEnd"/>
      <w:r w:rsidR="00E74BC9">
        <w:t xml:space="preserve"> </w:t>
      </w:r>
      <w:r w:rsidR="00E74BC9">
        <w:rPr>
          <w:rFonts w:hint="eastAsia"/>
        </w:rPr>
        <w:t>조정</w:t>
      </w:r>
    </w:p>
    <w:p w14:paraId="594AB224" w14:textId="2C8F0AC0" w:rsidR="0055481A" w:rsidRDefault="0055481A" w:rsidP="00EF423C">
      <w:pPr>
        <w:pStyle w:val="a3"/>
        <w:numPr>
          <w:ilvl w:val="0"/>
          <w:numId w:val="1"/>
        </w:numPr>
        <w:ind w:leftChars="0" w:left="709" w:hanging="309"/>
      </w:pPr>
      <w:r>
        <w:rPr>
          <w:rFonts w:hint="eastAsia"/>
        </w:rPr>
        <w:t>M</w:t>
      </w:r>
      <w:r>
        <w:t xml:space="preserve">emory Game </w:t>
      </w:r>
      <w:r>
        <w:rPr>
          <w:rFonts w:hint="eastAsia"/>
        </w:rPr>
        <w:t>이미지</w:t>
      </w:r>
      <w:r>
        <w:br/>
      </w:r>
      <w:proofErr w:type="spellStart"/>
      <w:r>
        <w:rPr>
          <w:rFonts w:hint="eastAsia"/>
        </w:rPr>
        <w:t>이미지</w:t>
      </w:r>
      <w:proofErr w:type="spellEnd"/>
      <w:r>
        <w:rPr>
          <w:rFonts w:hint="eastAsia"/>
        </w:rPr>
        <w:t>/</w:t>
      </w:r>
      <w:r>
        <w:t>Tex</w:t>
      </w:r>
      <w:ins w:id="0" w:author="현 용희" w:date="2021-08-17T17:03:00Z">
        <w:r>
          <w:t>t</w:t>
        </w:r>
      </w:ins>
      <w:ins w:id="1" w:author="현 용희" w:date="2021-08-17T17:05:00Z">
        <w:r w:rsidR="00ED0D13">
          <w:rPr>
            <w:rFonts w:hint="eastAsia"/>
          </w:rPr>
          <w:t xml:space="preserve">만 </w:t>
        </w:r>
      </w:ins>
      <w:ins w:id="2" w:author="현 용희" w:date="2021-08-24T17:42:00Z">
        <w:r w:rsidR="006D5536">
          <w:t>(</w:t>
        </w:r>
      </w:ins>
      <w:proofErr w:type="spellStart"/>
      <w:ins w:id="3" w:author="현 용희" w:date="2021-08-17T17:05:00Z">
        <w:r w:rsidR="00451AEA">
          <w:rPr>
            <w:rFonts w:hint="eastAsia"/>
          </w:rPr>
          <w:t>박스테두리채</w:t>
        </w:r>
        <w:proofErr w:type="spellEnd"/>
        <w:r w:rsidR="00451AEA">
          <w:rPr>
            <w:rFonts w:hint="eastAsia"/>
          </w:rPr>
          <w:t xml:space="preserve"> </w:t>
        </w:r>
        <w:proofErr w:type="spellStart"/>
        <w:r w:rsidR="00451AEA">
          <w:rPr>
            <w:rFonts w:hint="eastAsia"/>
          </w:rPr>
          <w:t>노노</w:t>
        </w:r>
      </w:ins>
      <w:proofErr w:type="spellEnd"/>
      <w:ins w:id="4" w:author="현 용희" w:date="2021-08-24T17:42:00Z">
        <w:r w:rsidR="006D5536">
          <w:rPr>
            <w:rFonts w:hint="eastAsia"/>
          </w:rPr>
          <w:t>)</w:t>
        </w:r>
      </w:ins>
      <w:ins w:id="5" w:author="현 용희" w:date="2021-08-17T17:18:00Z">
        <w:r w:rsidR="000F02AE">
          <w:br/>
        </w:r>
      </w:ins>
    </w:p>
    <w:sectPr w:rsidR="0055481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BD0CC9"/>
    <w:multiLevelType w:val="hybridMultilevel"/>
    <w:tmpl w:val="9EE2B924"/>
    <w:lvl w:ilvl="0" w:tplc="C04A4F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현 용희">
    <w15:presenceInfo w15:providerId="None" w15:userId="현 용희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trackRevisions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23C"/>
    <w:rsid w:val="00025BDD"/>
    <w:rsid w:val="000F02AE"/>
    <w:rsid w:val="001A388B"/>
    <w:rsid w:val="001C4E38"/>
    <w:rsid w:val="00274914"/>
    <w:rsid w:val="00386870"/>
    <w:rsid w:val="00451AEA"/>
    <w:rsid w:val="0055481A"/>
    <w:rsid w:val="006D5536"/>
    <w:rsid w:val="006E0815"/>
    <w:rsid w:val="007E7D1C"/>
    <w:rsid w:val="00AD5B1E"/>
    <w:rsid w:val="00B606F5"/>
    <w:rsid w:val="00BE7F7A"/>
    <w:rsid w:val="00C87EAE"/>
    <w:rsid w:val="00CC551E"/>
    <w:rsid w:val="00E74BC9"/>
    <w:rsid w:val="00ED0D13"/>
    <w:rsid w:val="00EF4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16D29"/>
  <w15:chartTrackingRefBased/>
  <w15:docId w15:val="{991C65C1-5B80-4865-AD7B-6D150C31D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423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현 용희</dc:creator>
  <cp:keywords/>
  <dc:description/>
  <cp:lastModifiedBy>현 용희</cp:lastModifiedBy>
  <cp:revision>18</cp:revision>
  <dcterms:created xsi:type="dcterms:W3CDTF">2021-07-27T05:04:00Z</dcterms:created>
  <dcterms:modified xsi:type="dcterms:W3CDTF">2021-08-24T08:42:00Z</dcterms:modified>
</cp:coreProperties>
</file>